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13" w:rsidRPr="00314D13" w:rsidRDefault="00314D13" w:rsidP="00314D13">
      <w:pPr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  <w:r w:rsidRPr="00314D13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314D13">
        <w:rPr>
          <w:rFonts w:ascii="Arial" w:hAnsi="Arial" w:cs="Arial"/>
          <w:b/>
          <w:bCs/>
          <w:sz w:val="24"/>
          <w:szCs w:val="24"/>
        </w:rPr>
        <w:t>ó</w:t>
      </w:r>
      <w:r w:rsidRPr="00314D13">
        <w:rPr>
          <w:rFonts w:ascii="Arial" w:hAnsi="Arial" w:cs="Arial"/>
          <w:b/>
          <w:bCs/>
          <w:sz w:val="24"/>
          <w:szCs w:val="24"/>
          <w:lang w:val="en-US"/>
        </w:rPr>
        <w:t>pvekefni 1</w:t>
      </w:r>
    </w:p>
    <w:p w:rsidR="00D65EEF" w:rsidRPr="00314D13" w:rsidRDefault="00CA24A3" w:rsidP="00D65EEF">
      <w:pPr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314D13">
        <w:rPr>
          <w:rFonts w:ascii="Arial" w:hAnsi="Arial" w:cs="Arial"/>
          <w:i/>
          <w:iCs/>
          <w:sz w:val="24"/>
          <w:szCs w:val="24"/>
          <w:lang w:val="en-US"/>
        </w:rPr>
        <w:t xml:space="preserve">                                                  </w:t>
      </w:r>
      <w:r w:rsidRPr="00314D13">
        <w:rPr>
          <w:rFonts w:ascii="Arial" w:hAnsi="Arial" w:cs="Arial"/>
          <w:b/>
          <w:i/>
          <w:iCs/>
          <w:sz w:val="24"/>
          <w:szCs w:val="24"/>
          <w:u w:val="single"/>
          <w:lang w:val="en-US"/>
        </w:rPr>
        <w:t>Date:</w:t>
      </w:r>
      <w:r w:rsidRPr="00314D13">
        <w:rPr>
          <w:rFonts w:ascii="Arial" w:hAnsi="Arial" w:cs="Arial"/>
          <w:i/>
          <w:iCs/>
          <w:sz w:val="24"/>
          <w:szCs w:val="24"/>
          <w:u w:val="single"/>
          <w:lang w:val="en-US"/>
        </w:rPr>
        <w:t xml:space="preserve"> </w:t>
      </w:r>
      <w:r w:rsidR="00380BCC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1</w:t>
      </w:r>
      <w:r w:rsidR="00D65EEF" w:rsidRPr="00314D13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5</w:t>
      </w:r>
      <w:r w:rsidRPr="00314D13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-</w:t>
      </w:r>
      <w:r w:rsidR="00380BCC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01 -2018</w:t>
      </w:r>
      <w:r w:rsidRPr="00314D13">
        <w:rPr>
          <w:rFonts w:ascii="Arial" w:hAnsi="Arial" w:cs="Arial"/>
          <w:i/>
          <w:iCs/>
          <w:sz w:val="24"/>
          <w:szCs w:val="24"/>
          <w:u w:val="single"/>
          <w:lang w:val="en-US"/>
        </w:rPr>
        <w:t>, T</w:t>
      </w:r>
      <w:r w:rsidRPr="00314D13">
        <w:rPr>
          <w:rFonts w:ascii="Arial" w:hAnsi="Arial" w:cs="Arial"/>
          <w:i/>
          <w:iCs/>
          <w:sz w:val="24"/>
          <w:szCs w:val="24"/>
          <w:u w:val="single"/>
        </w:rPr>
        <w:t>ækniskolinn</w:t>
      </w:r>
      <w:r w:rsidR="00314D13" w:rsidRPr="00314D13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. </w:t>
      </w:r>
      <w:r w:rsidRPr="00314D13">
        <w:rPr>
          <w:rFonts w:ascii="Arial" w:hAnsi="Arial" w:cs="Arial"/>
          <w:b/>
          <w:i/>
          <w:iCs/>
          <w:sz w:val="24"/>
          <w:szCs w:val="24"/>
          <w:u w:val="single"/>
        </w:rPr>
        <w:t>Due</w:t>
      </w:r>
      <w:r w:rsidRPr="00314D13">
        <w:rPr>
          <w:rFonts w:ascii="Arial" w:hAnsi="Arial" w:cs="Arial"/>
          <w:b/>
          <w:i/>
          <w:iCs/>
          <w:sz w:val="24"/>
          <w:szCs w:val="24"/>
          <w:u w:val="single"/>
          <w:lang w:val="en-US"/>
        </w:rPr>
        <w:t>:</w:t>
      </w:r>
      <w:r w:rsidRPr="00314D13">
        <w:rPr>
          <w:rFonts w:ascii="Arial" w:hAnsi="Arial" w:cs="Arial"/>
          <w:i/>
          <w:iCs/>
          <w:sz w:val="24"/>
          <w:szCs w:val="24"/>
          <w:u w:val="single"/>
          <w:lang w:val="en-US"/>
        </w:rPr>
        <w:t xml:space="preserve"> </w:t>
      </w:r>
      <w:r w:rsidR="00380BCC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  <w:lang w:val="en-US"/>
        </w:rPr>
        <w:t>22-01-2018</w:t>
      </w:r>
    </w:p>
    <w:p w:rsidR="00314D13" w:rsidRPr="00314D13" w:rsidRDefault="00314D13" w:rsidP="00D65EEF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:rsidR="002D7FB7" w:rsidRPr="00314D13" w:rsidRDefault="00E2038B" w:rsidP="008B24CA">
      <w:pPr>
        <w:rPr>
          <w:rFonts w:ascii="Arial" w:hAnsi="Arial" w:cs="Arial"/>
          <w:iCs/>
          <w:sz w:val="24"/>
          <w:szCs w:val="24"/>
          <w:lang w:val="en-US"/>
        </w:rPr>
      </w:pP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A Country Bus Company owns a number of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busses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Each </w:t>
      </w:r>
      <w:r w:rsidRPr="001E044B">
        <w:rPr>
          <w:rFonts w:ascii="Arial" w:hAnsi="Arial" w:cs="Arial"/>
          <w:iCs/>
          <w:sz w:val="24"/>
          <w:szCs w:val="24"/>
          <w:highlight w:val="yellow"/>
          <w:lang w:val="en-US"/>
        </w:rPr>
        <w:t>bus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Pr="006B0949">
        <w:rPr>
          <w:rFonts w:ascii="Arial" w:hAnsi="Arial" w:cs="Arial"/>
          <w:iCs/>
          <w:sz w:val="24"/>
          <w:szCs w:val="24"/>
          <w:lang w:val="en-US"/>
        </w:rPr>
        <w:t>is</w:t>
      </w:r>
      <w:r w:rsidRPr="001E044B">
        <w:rPr>
          <w:rFonts w:ascii="Arial" w:hAnsi="Arial" w:cs="Arial"/>
          <w:iCs/>
          <w:sz w:val="24"/>
          <w:szCs w:val="24"/>
          <w:highlight w:val="green"/>
          <w:lang w:val="en-US"/>
        </w:rPr>
        <w:t xml:space="preserve"> </w:t>
      </w:r>
      <w:r w:rsidRPr="00B00154">
        <w:rPr>
          <w:rFonts w:ascii="Arial" w:hAnsi="Arial" w:cs="Arial"/>
          <w:iCs/>
          <w:sz w:val="24"/>
          <w:szCs w:val="24"/>
          <w:highlight w:val="green"/>
          <w:lang w:val="en-US"/>
        </w:rPr>
        <w:t>allocated to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 particular </w:t>
      </w:r>
      <w:r w:rsidRPr="001E044B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, although some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may have several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busses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Each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Pr="006B0949">
        <w:rPr>
          <w:rFonts w:ascii="Arial" w:hAnsi="Arial" w:cs="Arial"/>
          <w:iCs/>
          <w:sz w:val="24"/>
          <w:szCs w:val="24"/>
          <w:highlight w:val="green"/>
          <w:lang w:val="en-US"/>
        </w:rPr>
        <w:t>passes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Pr="00925F25">
        <w:rPr>
          <w:rFonts w:ascii="Arial" w:hAnsi="Arial"/>
          <w:sz w:val="24"/>
          <w:highlight w:val="green"/>
          <w:lang w:val="en-US"/>
          <w:rPrChange w:id="1" w:author="Livinus Felix Bassey" w:date="2018-01-29T14:45:00Z">
            <w:rPr>
              <w:rFonts w:ascii="Arial" w:hAnsi="Arial" w:cs="Arial"/>
              <w:iCs/>
              <w:sz w:val="24"/>
              <w:szCs w:val="24"/>
              <w:lang w:val="en-US"/>
            </w:rPr>
          </w:rPrChange>
        </w:rPr>
        <w:t>through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 number of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towns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One or more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drivers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are </w:t>
      </w:r>
      <w:r w:rsidRPr="006B0949">
        <w:rPr>
          <w:rFonts w:ascii="Arial" w:hAnsi="Arial" w:cs="Arial"/>
          <w:iCs/>
          <w:sz w:val="24"/>
          <w:szCs w:val="24"/>
          <w:highlight w:val="green"/>
          <w:lang w:val="en-US"/>
        </w:rPr>
        <w:t>allocated to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each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stage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of a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, which corresponds to a journey through some or 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>all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the towns on a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Some of the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towns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have a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garage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where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busses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are kept and each of the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busses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are identified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 xml:space="preserve"> by the </w:t>
      </w:r>
      <w:r w:rsidR="009A1B21" w:rsidRPr="00DC647F">
        <w:rPr>
          <w:rFonts w:ascii="Arial" w:hAnsi="Arial" w:cs="Arial"/>
          <w:iCs/>
          <w:sz w:val="24"/>
          <w:szCs w:val="24"/>
          <w:highlight w:val="green"/>
          <w:u w:val="single"/>
          <w:lang w:val="en-US"/>
        </w:rPr>
        <w:t>registration number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 xml:space="preserve"> and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can carry different </w:t>
      </w:r>
      <w:r w:rsidRPr="004E6245">
        <w:rPr>
          <w:rFonts w:ascii="Arial" w:hAnsi="Arial" w:cs="Arial"/>
          <w:iCs/>
          <w:sz w:val="24"/>
          <w:szCs w:val="24"/>
          <w:highlight w:val="green"/>
          <w:u w:val="single"/>
          <w:lang w:val="en-US"/>
        </w:rPr>
        <w:t>numbers of passengers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, since the vehicles vary in </w:t>
      </w:r>
      <w:r w:rsidRPr="001E044B">
        <w:rPr>
          <w:rFonts w:ascii="Arial" w:hAnsi="Arial" w:cs="Arial"/>
          <w:iCs/>
          <w:sz w:val="24"/>
          <w:szCs w:val="24"/>
          <w:u w:val="single"/>
          <w:lang w:val="en-US"/>
        </w:rPr>
        <w:t>size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and can be single or double-</w:t>
      </w:r>
      <w:r w:rsidRPr="00DC647F">
        <w:rPr>
          <w:rFonts w:ascii="Arial" w:hAnsi="Arial" w:cs="Arial"/>
          <w:iCs/>
          <w:sz w:val="24"/>
          <w:szCs w:val="24"/>
          <w:highlight w:val="green"/>
          <w:u w:val="single"/>
          <w:lang w:val="en-US"/>
        </w:rPr>
        <w:t>deck</w:t>
      </w:r>
      <w:r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>ed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Each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is identified by a </w:t>
      </w:r>
      <w:r w:rsidRPr="00DC647F">
        <w:rPr>
          <w:rFonts w:ascii="Arial" w:hAnsi="Arial" w:cs="Arial"/>
          <w:iCs/>
          <w:sz w:val="24"/>
          <w:szCs w:val="24"/>
          <w:highlight w:val="green"/>
          <w:u w:val="single"/>
          <w:lang w:val="en-US"/>
        </w:rPr>
        <w:t>route number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and information is available on the </w:t>
      </w:r>
      <w:r w:rsidRPr="00DC647F">
        <w:rPr>
          <w:rFonts w:ascii="Arial" w:hAnsi="Arial" w:cs="Arial"/>
          <w:iCs/>
          <w:sz w:val="24"/>
          <w:szCs w:val="24"/>
          <w:highlight w:val="green"/>
          <w:u w:val="single"/>
          <w:lang w:val="en-US"/>
        </w:rPr>
        <w:t>average number of passengers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carried per day for each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route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. </w:t>
      </w:r>
      <w:r w:rsidRPr="004E6245">
        <w:rPr>
          <w:rFonts w:ascii="Arial" w:hAnsi="Arial" w:cs="Arial"/>
          <w:iCs/>
          <w:sz w:val="24"/>
          <w:szCs w:val="24"/>
          <w:highlight w:val="yellow"/>
          <w:lang w:val="en-US"/>
        </w:rPr>
        <w:t>Drivers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have an </w:t>
      </w:r>
      <w:r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>employee number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, </w:t>
      </w:r>
      <w:r w:rsidR="008B24CA"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>name</w:t>
      </w:r>
      <w:r w:rsidR="008B24CA" w:rsidRPr="00314D13">
        <w:rPr>
          <w:rFonts w:ascii="Arial" w:hAnsi="Arial" w:cs="Arial"/>
          <w:iCs/>
          <w:sz w:val="24"/>
          <w:szCs w:val="24"/>
          <w:lang w:val="en-US"/>
        </w:rPr>
        <w:t>,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>address</w:t>
      </w:r>
      <w:r w:rsidRPr="00314D13">
        <w:rPr>
          <w:rFonts w:ascii="Arial" w:hAnsi="Arial" w:cs="Arial"/>
          <w:iCs/>
          <w:sz w:val="24"/>
          <w:szCs w:val="24"/>
          <w:lang w:val="en-US"/>
        </w:rPr>
        <w:t xml:space="preserve">, and sometimes a </w:t>
      </w:r>
      <w:r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 xml:space="preserve">telephone </w:t>
      </w:r>
      <w:r w:rsidR="009A1B21" w:rsidRPr="00DC647F">
        <w:rPr>
          <w:rFonts w:ascii="Arial" w:hAnsi="Arial" w:cs="Arial"/>
          <w:iCs/>
          <w:sz w:val="24"/>
          <w:szCs w:val="24"/>
          <w:highlight w:val="green"/>
          <w:lang w:val="en-US"/>
        </w:rPr>
        <w:t>number</w:t>
      </w:r>
      <w:r w:rsidR="009A1B21" w:rsidRPr="00314D13">
        <w:rPr>
          <w:rFonts w:ascii="Arial" w:hAnsi="Arial" w:cs="Arial"/>
          <w:iCs/>
          <w:sz w:val="24"/>
          <w:szCs w:val="24"/>
          <w:lang w:val="en-US"/>
        </w:rPr>
        <w:t>.</w:t>
      </w:r>
    </w:p>
    <w:p w:rsidR="008B24CA" w:rsidRPr="00BA798A" w:rsidRDefault="008B24CA" w:rsidP="008B24C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:rsidR="0091345E" w:rsidRDefault="003B1B6D" w:rsidP="00FD772B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t>Read the test carefully</w:t>
      </w:r>
      <w:r w:rsidR="002F752A" w:rsidRPr="00BA798A">
        <w:rPr>
          <w:rFonts w:ascii="Arial" w:hAnsi="Arial" w:cs="Arial"/>
          <w:iCs/>
          <w:sz w:val="24"/>
          <w:szCs w:val="24"/>
          <w:lang w:val="en-US"/>
        </w:rPr>
        <w:t xml:space="preserve">, </w:t>
      </w: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list all possible </w:t>
      </w:r>
      <w:r w:rsidR="00D65EEF" w:rsidRPr="00BA798A">
        <w:rPr>
          <w:rFonts w:ascii="Arial" w:hAnsi="Arial" w:cs="Arial"/>
          <w:iCs/>
          <w:sz w:val="24"/>
          <w:szCs w:val="24"/>
          <w:lang w:val="en-US"/>
        </w:rPr>
        <w:t>entities?</w:t>
      </w:r>
    </w:p>
    <w:p w:rsidR="00B00154" w:rsidRPr="00BA798A" w:rsidRDefault="00B00154" w:rsidP="00B00154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1E044B" w:rsidRDefault="001E044B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  <w:r w:rsidRPr="00BA798A">
        <w:rPr>
          <w:rFonts w:ascii="Arial" w:hAnsi="Arial" w:cs="Arial"/>
          <w:b/>
          <w:iCs/>
          <w:sz w:val="24"/>
          <w:szCs w:val="24"/>
          <w:lang w:val="en-US"/>
        </w:rPr>
        <w:t>Entities:</w:t>
      </w:r>
    </w:p>
    <w:p w:rsidR="00B00154" w:rsidRPr="00BA798A" w:rsidRDefault="00B00154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</w:p>
    <w:p w:rsidR="001E044B" w:rsidRPr="00BD2038" w:rsidRDefault="001E044B" w:rsidP="00BD2038">
      <w:pPr>
        <w:pStyle w:val="ListParagraph"/>
      </w:pPr>
      <w:r w:rsidRPr="00BA798A">
        <w:rPr>
          <w:rFonts w:ascii="Arial" w:hAnsi="Arial" w:cs="Arial"/>
          <w:iCs/>
          <w:sz w:val="24"/>
          <w:szCs w:val="24"/>
          <w:lang w:val="en-US"/>
        </w:rPr>
        <w:t>-</w:t>
      </w:r>
      <w:r w:rsidR="00BD2038" w:rsidRPr="00BD2038">
        <w:rPr>
          <w:rFonts w:ascii="Arial" w:hAnsi="Arial" w:cs="Arial"/>
          <w:b/>
          <w:sz w:val="24"/>
          <w:szCs w:val="24"/>
        </w:rPr>
        <w:t>Driver</w:t>
      </w:r>
      <w:del w:id="2" w:author="Livinus Felix Bassey" w:date="2018-01-29T14:45:00Z">
        <w:r w:rsidR="006D63A6">
          <w:rPr>
            <w:rFonts w:ascii="Arial" w:hAnsi="Arial" w:cs="Arial"/>
            <w:b/>
            <w:sz w:val="24"/>
            <w:szCs w:val="24"/>
          </w:rPr>
          <w:delText xml:space="preserve"> </w:delText>
        </w:r>
      </w:del>
      <w:r w:rsidR="00BD2038" w:rsidRPr="00BD2038">
        <w:rPr>
          <w:rFonts w:ascii="Arial" w:hAnsi="Arial" w:cs="Arial"/>
          <w:b/>
          <w:sz w:val="24"/>
          <w:szCs w:val="24"/>
        </w:rPr>
        <w:t>(</w:t>
      </w:r>
      <w:r w:rsidR="00BD2038" w:rsidRPr="006D63A6">
        <w:rPr>
          <w:rFonts w:ascii="Arial" w:hAnsi="Arial" w:cs="Arial"/>
          <w:b/>
          <w:sz w:val="24"/>
          <w:szCs w:val="24"/>
          <w:u w:val="single"/>
        </w:rPr>
        <w:t>employee nr</w:t>
      </w:r>
      <w:r w:rsidR="00BD2038" w:rsidRPr="00BD2038">
        <w:rPr>
          <w:rFonts w:ascii="Arial" w:hAnsi="Arial" w:cs="Arial"/>
          <w:b/>
          <w:sz w:val="24"/>
          <w:szCs w:val="24"/>
        </w:rPr>
        <w:t>, name, addr,phone nr)</w:t>
      </w:r>
    </w:p>
    <w:p w:rsidR="00DC647F" w:rsidRPr="00BA798A" w:rsidRDefault="00DC647F" w:rsidP="00DC647F">
      <w:pPr>
        <w:pStyle w:val="ListParagraph"/>
        <w:rPr>
          <w:rFonts w:ascii="Arial" w:hAnsi="Arial" w:cs="Arial"/>
          <w:b/>
          <w:iCs/>
          <w:sz w:val="28"/>
          <w:szCs w:val="24"/>
          <w:lang w:val="en-US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t>-</w:t>
      </w:r>
      <w:r w:rsidRPr="00BA798A">
        <w:rPr>
          <w:rFonts w:ascii="Arial" w:hAnsi="Arial" w:cs="Arial"/>
          <w:b/>
          <w:sz w:val="24"/>
        </w:rPr>
        <w:t>Route</w:t>
      </w:r>
      <w:r w:rsidR="006D63A6">
        <w:rPr>
          <w:rFonts w:ascii="Arial" w:hAnsi="Arial" w:cs="Arial"/>
          <w:b/>
          <w:sz w:val="24"/>
        </w:rPr>
        <w:t xml:space="preserve"> </w:t>
      </w:r>
      <w:r w:rsidRPr="00BA798A">
        <w:rPr>
          <w:rFonts w:ascii="Arial" w:hAnsi="Arial" w:cs="Arial"/>
          <w:b/>
          <w:sz w:val="24"/>
        </w:rPr>
        <w:t>(</w:t>
      </w:r>
      <w:r w:rsidRPr="006D63A6">
        <w:rPr>
          <w:rFonts w:ascii="Arial" w:hAnsi="Arial" w:cs="Arial"/>
          <w:b/>
          <w:sz w:val="24"/>
          <w:u w:val="single"/>
        </w:rPr>
        <w:t>route nr</w:t>
      </w:r>
      <w:r w:rsidRPr="00BA798A">
        <w:rPr>
          <w:rFonts w:ascii="Arial" w:hAnsi="Arial" w:cs="Arial"/>
          <w:b/>
          <w:sz w:val="24"/>
        </w:rPr>
        <w:t>, avg_passngr)</w:t>
      </w:r>
    </w:p>
    <w:p w:rsidR="00DC647F" w:rsidRPr="00BA798A" w:rsidRDefault="00DC647F" w:rsidP="00DC647F">
      <w:pPr>
        <w:pStyle w:val="ListParagraph"/>
        <w:rPr>
          <w:rFonts w:ascii="Arial" w:hAnsi="Arial" w:cs="Arial"/>
          <w:b/>
          <w:sz w:val="24"/>
        </w:rPr>
      </w:pPr>
      <w:r w:rsidRPr="00BA798A">
        <w:rPr>
          <w:rFonts w:ascii="Arial" w:hAnsi="Arial" w:cs="Arial"/>
          <w:b/>
          <w:sz w:val="24"/>
        </w:rPr>
        <w:t>-Bus(</w:t>
      </w:r>
      <w:r w:rsidR="006D63A6" w:rsidRPr="006D63A6">
        <w:rPr>
          <w:rFonts w:ascii="Arial" w:hAnsi="Arial" w:cs="Arial"/>
          <w:b/>
          <w:sz w:val="24"/>
          <w:u w:val="single"/>
        </w:rPr>
        <w:t>regr_nr</w:t>
      </w:r>
      <w:r w:rsidR="006D63A6">
        <w:rPr>
          <w:rFonts w:ascii="Arial" w:hAnsi="Arial" w:cs="Arial"/>
          <w:b/>
          <w:sz w:val="24"/>
        </w:rPr>
        <w:t>, nr_of_</w:t>
      </w:r>
      <w:r w:rsidR="000935C0">
        <w:rPr>
          <w:rFonts w:ascii="Arial" w:hAnsi="Arial" w:cs="Arial"/>
          <w:b/>
          <w:sz w:val="24"/>
        </w:rPr>
        <w:t>pass</w:t>
      </w:r>
      <w:r w:rsidRPr="00BA798A">
        <w:rPr>
          <w:rFonts w:ascii="Arial" w:hAnsi="Arial" w:cs="Arial"/>
          <w:b/>
          <w:sz w:val="24"/>
        </w:rPr>
        <w:t>gr,decks)</w:t>
      </w:r>
    </w:p>
    <w:p w:rsidR="00DC647F" w:rsidRPr="00BA798A" w:rsidRDefault="00DC647F" w:rsidP="00DC647F">
      <w:pPr>
        <w:pStyle w:val="ListParagraph"/>
        <w:rPr>
          <w:rFonts w:ascii="Arial" w:hAnsi="Arial" w:cs="Arial"/>
          <w:b/>
          <w:sz w:val="24"/>
        </w:rPr>
      </w:pPr>
      <w:r w:rsidRPr="00BA798A">
        <w:rPr>
          <w:rFonts w:ascii="Arial" w:hAnsi="Arial" w:cs="Arial"/>
          <w:b/>
          <w:sz w:val="24"/>
        </w:rPr>
        <w:t>-Town(name)</w:t>
      </w:r>
    </w:p>
    <w:p w:rsidR="00DC647F" w:rsidRPr="00BA798A" w:rsidRDefault="00DC647F" w:rsidP="00DC647F">
      <w:pPr>
        <w:pStyle w:val="ListParagraph"/>
        <w:rPr>
          <w:rFonts w:ascii="Arial" w:hAnsi="Arial" w:cs="Arial"/>
          <w:sz w:val="24"/>
        </w:rPr>
      </w:pPr>
      <w:r w:rsidRPr="00BA798A">
        <w:rPr>
          <w:rFonts w:ascii="Arial" w:hAnsi="Arial" w:cs="Arial"/>
          <w:b/>
          <w:sz w:val="24"/>
        </w:rPr>
        <w:t>-Garage(</w:t>
      </w:r>
      <w:r w:rsidRPr="006D63A6">
        <w:rPr>
          <w:rFonts w:ascii="Arial" w:hAnsi="Arial" w:cs="Arial"/>
          <w:b/>
          <w:sz w:val="24"/>
          <w:u w:val="single"/>
        </w:rPr>
        <w:t>garage_id</w:t>
      </w:r>
      <w:r w:rsidR="00BD2038" w:rsidRPr="006D63A6">
        <w:rPr>
          <w:rFonts w:ascii="Arial" w:hAnsi="Arial" w:cs="Arial"/>
          <w:b/>
          <w:sz w:val="24"/>
          <w:u w:val="single"/>
        </w:rPr>
        <w:t>,</w:t>
      </w:r>
      <w:r w:rsidR="00BD2038">
        <w:rPr>
          <w:rFonts w:ascii="Arial" w:hAnsi="Arial" w:cs="Arial"/>
          <w:b/>
          <w:sz w:val="24"/>
        </w:rPr>
        <w:t xml:space="preserve"> nr. buses</w:t>
      </w:r>
      <w:r w:rsidRPr="00BA798A">
        <w:rPr>
          <w:rFonts w:ascii="Arial" w:hAnsi="Arial" w:cs="Arial"/>
          <w:sz w:val="24"/>
        </w:rPr>
        <w:t>)</w:t>
      </w:r>
    </w:p>
    <w:p w:rsidR="00DC647F" w:rsidRPr="00BA798A" w:rsidRDefault="00DC647F" w:rsidP="00DC647F">
      <w:pPr>
        <w:pStyle w:val="ListParagraph"/>
        <w:rPr>
          <w:rFonts w:ascii="Arial" w:hAnsi="Arial" w:cs="Arial"/>
          <w:sz w:val="24"/>
        </w:rPr>
      </w:pPr>
      <w:r w:rsidRPr="00BA798A">
        <w:rPr>
          <w:rFonts w:ascii="Arial" w:hAnsi="Arial" w:cs="Arial"/>
          <w:sz w:val="24"/>
        </w:rPr>
        <w:t>-</w:t>
      </w:r>
      <w:r w:rsidRPr="00BA798A">
        <w:rPr>
          <w:rFonts w:ascii="Arial" w:hAnsi="Arial" w:cs="Arial"/>
          <w:b/>
          <w:sz w:val="24"/>
        </w:rPr>
        <w:t>Stage(</w:t>
      </w:r>
      <w:r w:rsidRPr="006D63A6">
        <w:rPr>
          <w:rFonts w:ascii="Arial" w:hAnsi="Arial" w:cs="Arial"/>
          <w:b/>
          <w:sz w:val="24"/>
          <w:u w:val="single"/>
        </w:rPr>
        <w:t>stage_nr</w:t>
      </w:r>
      <w:r w:rsidRPr="00BA798A">
        <w:rPr>
          <w:rFonts w:ascii="Arial" w:hAnsi="Arial" w:cs="Arial"/>
          <w:b/>
          <w:sz w:val="24"/>
        </w:rPr>
        <w:t>)</w:t>
      </w:r>
    </w:p>
    <w:p w:rsidR="00DC647F" w:rsidRPr="00BA798A" w:rsidRDefault="00DC647F" w:rsidP="001E044B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9F39D2" w:rsidRPr="00BA798A" w:rsidRDefault="009F39D2" w:rsidP="009F39D2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3B1B6D" w:rsidRPr="00BA798A" w:rsidRDefault="003B1B6D" w:rsidP="0091345E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Write down the relationships between entities with their </w:t>
      </w:r>
      <w:r w:rsidR="00D65EEF" w:rsidRPr="00BA798A">
        <w:rPr>
          <w:rFonts w:ascii="Arial" w:hAnsi="Arial" w:cs="Arial"/>
          <w:iCs/>
          <w:sz w:val="24"/>
          <w:szCs w:val="24"/>
          <w:lang w:val="en-US"/>
        </w:rPr>
        <w:t>cardinalities?</w:t>
      </w:r>
    </w:p>
    <w:p w:rsidR="00BA798A" w:rsidRPr="00BA798A" w:rsidRDefault="00BA798A" w:rsidP="00BA798A">
      <w:pPr>
        <w:pStyle w:val="ListParagraph"/>
        <w:rPr>
          <w:rFonts w:ascii="Arial" w:hAnsi="Arial" w:cs="Arial"/>
          <w:iCs/>
          <w:sz w:val="24"/>
          <w:szCs w:val="24"/>
        </w:rPr>
      </w:pPr>
    </w:p>
    <w:p w:rsidR="001E044B" w:rsidRDefault="001E044B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  <w:r w:rsidRPr="00BA798A">
        <w:rPr>
          <w:rFonts w:ascii="Arial" w:hAnsi="Arial" w:cs="Arial"/>
          <w:b/>
          <w:iCs/>
          <w:sz w:val="24"/>
          <w:szCs w:val="24"/>
          <w:lang w:val="en-US"/>
        </w:rPr>
        <w:t>Relationships:</w:t>
      </w:r>
      <w:r w:rsidR="00BA798A" w:rsidRPr="00BA798A">
        <w:rPr>
          <w:rFonts w:ascii="Arial" w:hAnsi="Arial" w:cs="Arial"/>
          <w:b/>
          <w:iCs/>
          <w:sz w:val="24"/>
          <w:szCs w:val="24"/>
          <w:lang w:val="en-US"/>
        </w:rPr>
        <w:tab/>
      </w:r>
      <w:r w:rsidR="00BA798A" w:rsidRPr="00BA798A">
        <w:rPr>
          <w:rFonts w:ascii="Arial" w:hAnsi="Arial" w:cs="Arial"/>
          <w:b/>
          <w:iCs/>
          <w:sz w:val="24"/>
          <w:szCs w:val="24"/>
          <w:lang w:val="en-US"/>
        </w:rPr>
        <w:tab/>
        <w:t>cardinalities</w:t>
      </w:r>
    </w:p>
    <w:p w:rsidR="00B00154" w:rsidRPr="00BA798A" w:rsidRDefault="00B00154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</w:p>
    <w:p w:rsidR="001E044B" w:rsidRPr="00BA798A" w:rsidRDefault="00B00154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  <w:r>
        <w:rPr>
          <w:rFonts w:ascii="Arial" w:hAnsi="Arial" w:cs="Arial"/>
          <w:b/>
          <w:iCs/>
          <w:sz w:val="24"/>
          <w:szCs w:val="24"/>
          <w:lang w:val="en-US"/>
        </w:rPr>
        <w:t xml:space="preserve"> </w:t>
      </w:r>
      <w:r w:rsidR="001E044B" w:rsidRPr="00BA798A">
        <w:rPr>
          <w:rFonts w:ascii="Arial" w:hAnsi="Arial" w:cs="Arial"/>
          <w:b/>
          <w:iCs/>
          <w:sz w:val="24"/>
          <w:szCs w:val="24"/>
          <w:lang w:val="en-US"/>
        </w:rPr>
        <w:t>Bus –</w:t>
      </w:r>
      <w:r w:rsidR="006B0949">
        <w:rPr>
          <w:rFonts w:ascii="Arial" w:hAnsi="Arial" w:cs="Arial"/>
          <w:b/>
          <w:iCs/>
          <w:sz w:val="24"/>
          <w:szCs w:val="24"/>
          <w:lang w:val="en-US"/>
        </w:rPr>
        <w:t xml:space="preserve"> R</w:t>
      </w:r>
      <w:r w:rsidR="00BA798A" w:rsidRPr="00BA798A">
        <w:rPr>
          <w:rFonts w:ascii="Arial" w:hAnsi="Arial" w:cs="Arial"/>
          <w:b/>
          <w:iCs/>
          <w:sz w:val="24"/>
          <w:szCs w:val="24"/>
          <w:lang w:val="en-US"/>
        </w:rPr>
        <w:t>oute</w:t>
      </w:r>
      <w:r w:rsidR="001E044B" w:rsidRPr="00BA798A">
        <w:rPr>
          <w:rFonts w:ascii="Arial" w:hAnsi="Arial" w:cs="Arial"/>
          <w:b/>
          <w:iCs/>
          <w:sz w:val="24"/>
          <w:szCs w:val="24"/>
          <w:lang w:val="en-US"/>
        </w:rPr>
        <w:t xml:space="preserve"> (allocated_to) many to one</w:t>
      </w:r>
    </w:p>
    <w:p w:rsidR="00DC647F" w:rsidRPr="00BA798A" w:rsidRDefault="00B00154" w:rsidP="00DC647F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="00DC647F" w:rsidRPr="00BA798A">
        <w:rPr>
          <w:rFonts w:ascii="Arial" w:hAnsi="Arial" w:cs="Arial"/>
          <w:b/>
          <w:sz w:val="24"/>
        </w:rPr>
        <w:t>Driver –</w:t>
      </w:r>
      <w:r w:rsidR="006B0949">
        <w:rPr>
          <w:rFonts w:ascii="Arial" w:hAnsi="Arial" w:cs="Arial"/>
          <w:b/>
          <w:sz w:val="24"/>
        </w:rPr>
        <w:t xml:space="preserve"> S</w:t>
      </w:r>
      <w:r w:rsidR="00DC647F" w:rsidRPr="00BA798A">
        <w:rPr>
          <w:rFonts w:ascii="Arial" w:hAnsi="Arial" w:cs="Arial"/>
          <w:b/>
          <w:sz w:val="24"/>
        </w:rPr>
        <w:t>tage(allocated) many to one</w:t>
      </w:r>
    </w:p>
    <w:p w:rsidR="00DC647F" w:rsidRPr="00BA798A" w:rsidRDefault="00B00154" w:rsidP="00DC647F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="00DC647F" w:rsidRPr="00BA798A">
        <w:rPr>
          <w:rFonts w:ascii="Arial" w:hAnsi="Arial" w:cs="Arial"/>
          <w:b/>
          <w:sz w:val="24"/>
        </w:rPr>
        <w:t>Town –</w:t>
      </w:r>
      <w:r w:rsidR="006B0949">
        <w:rPr>
          <w:rFonts w:ascii="Arial" w:hAnsi="Arial" w:cs="Arial"/>
          <w:b/>
          <w:sz w:val="24"/>
        </w:rPr>
        <w:t xml:space="preserve"> G</w:t>
      </w:r>
      <w:r w:rsidR="00DC647F" w:rsidRPr="00BA798A">
        <w:rPr>
          <w:rFonts w:ascii="Arial" w:hAnsi="Arial" w:cs="Arial"/>
          <w:b/>
          <w:sz w:val="24"/>
        </w:rPr>
        <w:t xml:space="preserve">arage(have) </w:t>
      </w:r>
      <w:r w:rsidR="00BA798A" w:rsidRPr="00BA798A">
        <w:rPr>
          <w:rFonts w:ascii="Arial" w:hAnsi="Arial" w:cs="Arial"/>
          <w:b/>
          <w:sz w:val="24"/>
        </w:rPr>
        <w:tab/>
      </w:r>
      <w:r w:rsidR="006B0949">
        <w:rPr>
          <w:rFonts w:ascii="Arial" w:hAnsi="Arial" w:cs="Arial"/>
          <w:b/>
          <w:sz w:val="24"/>
        </w:rPr>
        <w:t>many to one</w:t>
      </w:r>
    </w:p>
    <w:p w:rsidR="00DC647F" w:rsidRPr="00BA798A" w:rsidRDefault="00B00154" w:rsidP="00DC647F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="00DC647F" w:rsidRPr="00BA798A">
        <w:rPr>
          <w:rFonts w:ascii="Arial" w:hAnsi="Arial" w:cs="Arial"/>
          <w:b/>
          <w:sz w:val="24"/>
        </w:rPr>
        <w:t>Route –</w:t>
      </w:r>
      <w:r w:rsidR="006B0949">
        <w:rPr>
          <w:rFonts w:ascii="Arial" w:hAnsi="Arial" w:cs="Arial"/>
          <w:b/>
          <w:sz w:val="24"/>
        </w:rPr>
        <w:t xml:space="preserve"> T</w:t>
      </w:r>
      <w:r w:rsidR="00DC647F" w:rsidRPr="00BA798A">
        <w:rPr>
          <w:rFonts w:ascii="Arial" w:hAnsi="Arial" w:cs="Arial"/>
          <w:b/>
          <w:sz w:val="24"/>
        </w:rPr>
        <w:t>own(pass</w:t>
      </w:r>
      <w:r w:rsidR="006B0949">
        <w:rPr>
          <w:rFonts w:ascii="Arial" w:hAnsi="Arial" w:cs="Arial"/>
          <w:b/>
          <w:sz w:val="24"/>
        </w:rPr>
        <w:t>es</w:t>
      </w:r>
      <w:r w:rsidR="00DC647F" w:rsidRPr="00BA798A">
        <w:rPr>
          <w:rFonts w:ascii="Arial" w:hAnsi="Arial" w:cs="Arial"/>
          <w:b/>
          <w:sz w:val="24"/>
        </w:rPr>
        <w:t xml:space="preserve">) </w:t>
      </w:r>
      <w:r w:rsidR="00BA798A">
        <w:rPr>
          <w:rFonts w:ascii="Arial" w:hAnsi="Arial" w:cs="Arial"/>
          <w:b/>
          <w:sz w:val="24"/>
        </w:rPr>
        <w:tab/>
      </w:r>
      <w:r w:rsidR="00DC647F" w:rsidRPr="00BA798A">
        <w:rPr>
          <w:rFonts w:ascii="Arial" w:hAnsi="Arial" w:cs="Arial"/>
          <w:b/>
          <w:sz w:val="24"/>
        </w:rPr>
        <w:t>one to many</w:t>
      </w:r>
    </w:p>
    <w:p w:rsidR="00DC647F" w:rsidRPr="00BA798A" w:rsidRDefault="00DC647F" w:rsidP="001E044B">
      <w:pPr>
        <w:pStyle w:val="ListParagraph"/>
        <w:rPr>
          <w:rFonts w:ascii="Arial" w:hAnsi="Arial" w:cs="Arial"/>
          <w:b/>
          <w:iCs/>
          <w:sz w:val="24"/>
          <w:szCs w:val="24"/>
        </w:rPr>
      </w:pPr>
    </w:p>
    <w:p w:rsidR="0091345E" w:rsidRPr="00BA798A" w:rsidRDefault="0091345E" w:rsidP="0091345E">
      <w:pPr>
        <w:pStyle w:val="ListParagraph"/>
        <w:rPr>
          <w:rFonts w:ascii="Arial" w:hAnsi="Arial" w:cs="Arial"/>
          <w:iCs/>
          <w:sz w:val="24"/>
          <w:szCs w:val="24"/>
        </w:rPr>
      </w:pPr>
    </w:p>
    <w:p w:rsidR="008B24CA" w:rsidRPr="00BA798A" w:rsidRDefault="008B24CA" w:rsidP="008B24CA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t>Draw an ER (Entity Relationship) diagra</w:t>
      </w:r>
      <w:r w:rsidR="00E2038B" w:rsidRPr="00BA798A">
        <w:rPr>
          <w:rFonts w:ascii="Arial" w:hAnsi="Arial" w:cs="Arial"/>
          <w:iCs/>
          <w:sz w:val="24"/>
          <w:szCs w:val="24"/>
          <w:lang w:val="en-US"/>
        </w:rPr>
        <w:t xml:space="preserve">m with all possible entities, their </w:t>
      </w:r>
      <w:r w:rsidR="009A1B21" w:rsidRPr="00BA798A">
        <w:rPr>
          <w:rFonts w:ascii="Arial" w:hAnsi="Arial" w:cs="Arial"/>
          <w:iCs/>
          <w:sz w:val="24"/>
          <w:szCs w:val="24"/>
          <w:lang w:val="en-US"/>
        </w:rPr>
        <w:t>relationships,</w:t>
      </w: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 and cardinalities</w:t>
      </w:r>
      <w:r w:rsidR="00D65EEF" w:rsidRPr="00BA798A">
        <w:rPr>
          <w:rFonts w:ascii="Arial" w:hAnsi="Arial" w:cs="Arial"/>
          <w:iCs/>
          <w:sz w:val="24"/>
          <w:szCs w:val="24"/>
          <w:lang w:val="en-US"/>
        </w:rPr>
        <w:t>?</w:t>
      </w:r>
    </w:p>
    <w:p w:rsidR="001E044B" w:rsidRPr="00BA798A" w:rsidRDefault="001E044B" w:rsidP="001E044B">
      <w:pPr>
        <w:pStyle w:val="ListParagraph"/>
        <w:rPr>
          <w:rFonts w:ascii="Arial" w:hAnsi="Arial" w:cs="Arial"/>
          <w:b/>
          <w:iCs/>
          <w:sz w:val="24"/>
          <w:szCs w:val="24"/>
          <w:lang w:val="en-US"/>
        </w:rPr>
      </w:pPr>
      <w:r w:rsidRPr="00BA798A">
        <w:rPr>
          <w:rFonts w:ascii="Arial" w:hAnsi="Arial" w:cs="Arial"/>
          <w:b/>
          <w:iCs/>
          <w:sz w:val="24"/>
          <w:szCs w:val="24"/>
          <w:lang w:val="en-US"/>
        </w:rPr>
        <w:t>ER Diagram:</w:t>
      </w:r>
    </w:p>
    <w:p w:rsidR="001E044B" w:rsidRPr="00BA798A" w:rsidRDefault="001E044B" w:rsidP="001E044B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9F39D2" w:rsidRPr="00BA798A" w:rsidRDefault="009F39D2" w:rsidP="009F39D2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9F39D2" w:rsidRPr="00BA798A" w:rsidRDefault="009F39D2" w:rsidP="009F39D2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List all possible attributes of the entities and define primary and foreign </w:t>
      </w:r>
      <w:r w:rsidR="00D65EEF" w:rsidRPr="00BA798A">
        <w:rPr>
          <w:rFonts w:ascii="Arial" w:hAnsi="Arial" w:cs="Arial"/>
          <w:iCs/>
          <w:sz w:val="24"/>
          <w:szCs w:val="24"/>
          <w:lang w:val="en-US"/>
        </w:rPr>
        <w:t>keys?</w:t>
      </w:r>
    </w:p>
    <w:p w:rsidR="0091345E" w:rsidRPr="00BA798A" w:rsidRDefault="0091345E" w:rsidP="0091345E">
      <w:pPr>
        <w:pStyle w:val="ListParagraph"/>
        <w:rPr>
          <w:rFonts w:ascii="Arial" w:hAnsi="Arial" w:cs="Arial"/>
          <w:iCs/>
          <w:sz w:val="24"/>
          <w:szCs w:val="24"/>
          <w:lang w:val="en-US"/>
        </w:rPr>
      </w:pPr>
    </w:p>
    <w:p w:rsidR="008B24CA" w:rsidRPr="00BA798A" w:rsidRDefault="008B24CA" w:rsidP="008B24CA">
      <w:pPr>
        <w:pStyle w:val="ListParagraph"/>
        <w:numPr>
          <w:ilvl w:val="0"/>
          <w:numId w:val="2"/>
        </w:numPr>
        <w:rPr>
          <w:rFonts w:ascii="Arial" w:hAnsi="Arial" w:cs="Arial"/>
          <w:iCs/>
          <w:sz w:val="24"/>
          <w:szCs w:val="24"/>
          <w:lang w:val="en-US"/>
        </w:rPr>
      </w:pPr>
      <w:r w:rsidRPr="00BA798A">
        <w:rPr>
          <w:rFonts w:ascii="Arial" w:hAnsi="Arial" w:cs="Arial"/>
          <w:iCs/>
          <w:sz w:val="24"/>
          <w:szCs w:val="24"/>
          <w:lang w:val="en-US"/>
        </w:rPr>
        <w:lastRenderedPageBreak/>
        <w:t>Draw an ER</w:t>
      </w:r>
      <w:r w:rsidR="00E2038B" w:rsidRPr="00BA798A">
        <w:rPr>
          <w:rFonts w:ascii="Arial" w:hAnsi="Arial" w:cs="Arial"/>
          <w:iCs/>
          <w:sz w:val="24"/>
          <w:szCs w:val="24"/>
          <w:lang w:val="en-US"/>
        </w:rPr>
        <w:t>D</w:t>
      </w: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r w:rsidR="009F39D2" w:rsidRPr="00BA798A">
        <w:rPr>
          <w:rFonts w:ascii="Arial" w:hAnsi="Arial" w:cs="Arial"/>
          <w:iCs/>
          <w:sz w:val="24"/>
          <w:szCs w:val="24"/>
          <w:lang w:val="en-US"/>
        </w:rPr>
        <w:t>Mapping that</w:t>
      </w:r>
      <w:r w:rsidRPr="00BA798A">
        <w:rPr>
          <w:rFonts w:ascii="Arial" w:hAnsi="Arial" w:cs="Arial"/>
          <w:iCs/>
          <w:sz w:val="24"/>
          <w:szCs w:val="24"/>
          <w:lang w:val="en-US"/>
        </w:rPr>
        <w:t xml:space="preserve"> depicts all the en</w:t>
      </w:r>
      <w:r w:rsidR="009F39D2" w:rsidRPr="00BA798A">
        <w:rPr>
          <w:rFonts w:ascii="Arial" w:hAnsi="Arial" w:cs="Arial"/>
          <w:iCs/>
          <w:sz w:val="24"/>
          <w:szCs w:val="24"/>
          <w:lang w:val="en-US"/>
        </w:rPr>
        <w:t>tities, their attributes and link the foreign keys to their appropriate primary keys</w:t>
      </w:r>
      <w:r w:rsidR="00D65EEF" w:rsidRPr="00BA798A">
        <w:rPr>
          <w:rFonts w:ascii="Arial" w:hAnsi="Arial" w:cs="Arial"/>
          <w:iCs/>
          <w:sz w:val="24"/>
          <w:szCs w:val="24"/>
          <w:lang w:val="en-US"/>
        </w:rPr>
        <w:t>?</w:t>
      </w:r>
    </w:p>
    <w:p w:rsidR="009A1B21" w:rsidRPr="00314D13" w:rsidRDefault="009A1B21" w:rsidP="009A1B21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:rsidR="009078C0" w:rsidRPr="00314D13" w:rsidRDefault="00CA24A3" w:rsidP="00D65EEF">
      <w:pPr>
        <w:rPr>
          <w:rFonts w:ascii="Arial" w:hAnsi="Arial" w:cs="Arial"/>
          <w:i/>
          <w:iCs/>
          <w:sz w:val="24"/>
          <w:szCs w:val="24"/>
        </w:rPr>
      </w:pPr>
      <w:r w:rsidRPr="00314D13">
        <w:rPr>
          <w:rFonts w:ascii="Arial" w:hAnsi="Arial" w:cs="Arial"/>
          <w:i/>
          <w:iCs/>
          <w:sz w:val="24"/>
          <w:szCs w:val="24"/>
        </w:rPr>
        <w:t>Abdel</w:t>
      </w:r>
    </w:p>
    <w:p w:rsidR="00D65EEF" w:rsidRPr="00314D13" w:rsidRDefault="00D65EEF" w:rsidP="00D65EEF">
      <w:pPr>
        <w:rPr>
          <w:rFonts w:ascii="Arial" w:hAnsi="Arial" w:cs="Arial"/>
          <w:i/>
          <w:iCs/>
          <w:sz w:val="24"/>
          <w:szCs w:val="24"/>
        </w:rPr>
      </w:pPr>
      <w:r w:rsidRPr="00314D13">
        <w:rPr>
          <w:rStyle w:val="EndnoteReference"/>
          <w:rFonts w:ascii="Arial" w:hAnsi="Arial" w:cs="Arial"/>
          <w:i/>
          <w:iCs/>
          <w:sz w:val="24"/>
          <w:szCs w:val="24"/>
        </w:rPr>
        <w:endnoteReference w:id="2"/>
      </w:r>
    </w:p>
    <w:sectPr w:rsidR="00D65EEF" w:rsidRPr="00314D1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EEF" w:rsidRDefault="00D65EEF" w:rsidP="00D65EEF">
      <w:pPr>
        <w:spacing w:after="0" w:line="240" w:lineRule="auto"/>
      </w:pPr>
      <w:r>
        <w:separator/>
      </w:r>
    </w:p>
  </w:endnote>
  <w:endnote w:type="continuationSeparator" w:id="0">
    <w:p w:rsidR="00D65EEF" w:rsidRDefault="00D65EEF" w:rsidP="00D65EEF">
      <w:pPr>
        <w:spacing w:after="0" w:line="240" w:lineRule="auto"/>
      </w:pPr>
      <w:r>
        <w:continuationSeparator/>
      </w:r>
    </w:p>
  </w:endnote>
  <w:endnote w:type="continuationNotice" w:id="1">
    <w:p w:rsidR="00005ADC" w:rsidRDefault="00005ADC">
      <w:pPr>
        <w:spacing w:after="0" w:line="240" w:lineRule="auto"/>
      </w:pPr>
    </w:p>
  </w:endnote>
  <w:endnote w:id="2">
    <w:p w:rsidR="00D65EEF" w:rsidRPr="00D65EEF" w:rsidRDefault="00D65EEF" w:rsidP="00D65EEF">
      <w:pPr>
        <w:rPr>
          <w:rFonts w:asciiTheme="minorBidi" w:hAnsiTheme="minorBidi"/>
          <w:i/>
          <w:iCs/>
          <w:sz w:val="24"/>
          <w:szCs w:val="24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65EEF">
        <w:rPr>
          <w:rFonts w:asciiTheme="minorBidi" w:hAnsiTheme="minorBidi"/>
          <w:i/>
          <w:iCs/>
          <w:color w:val="FF0000"/>
          <w:sz w:val="24"/>
          <w:szCs w:val="24"/>
          <w:lang w:val="en-US"/>
        </w:rPr>
        <w:t xml:space="preserve">Note: </w:t>
      </w:r>
      <w:r w:rsidRPr="00D65EEF">
        <w:rPr>
          <w:rFonts w:asciiTheme="minorBidi" w:hAnsiTheme="minorBidi"/>
          <w:i/>
          <w:iCs/>
          <w:sz w:val="24"/>
          <w:szCs w:val="24"/>
          <w:lang w:val="en-US"/>
        </w:rPr>
        <w:t>Each group should submit the project in word or pdf format before the due date.</w:t>
      </w:r>
      <w:r w:rsidRPr="00D65EEF">
        <w:rPr>
          <w:rFonts w:asciiTheme="minorBidi" w:hAnsiTheme="minorBidi"/>
          <w:bCs/>
          <w:sz w:val="24"/>
          <w:szCs w:val="24"/>
          <w:lang w:val="en-US"/>
        </w:rPr>
        <w:t xml:space="preserve"> The project has </w:t>
      </w:r>
      <w:r w:rsidR="00CF7EDD">
        <w:rPr>
          <w:rFonts w:asciiTheme="minorBidi" w:hAnsiTheme="minorBidi"/>
          <w:bCs/>
          <w:sz w:val="24"/>
          <w:szCs w:val="24"/>
          <w:lang w:val="en-US"/>
        </w:rPr>
        <w:t>weight of 5</w:t>
      </w:r>
      <w:r w:rsidRPr="00D65EEF">
        <w:rPr>
          <w:rFonts w:asciiTheme="minorBidi" w:hAnsiTheme="minorBidi"/>
          <w:bCs/>
          <w:sz w:val="24"/>
          <w:szCs w:val="24"/>
          <w:lang w:val="en-US"/>
        </w:rPr>
        <w:t>%.</w:t>
      </w:r>
    </w:p>
    <w:p w:rsidR="00D65EEF" w:rsidRPr="00D65EEF" w:rsidRDefault="00D65EEF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ADC" w:rsidRDefault="00005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EEF" w:rsidRDefault="00D65EEF" w:rsidP="00D65EEF">
      <w:pPr>
        <w:spacing w:after="0" w:line="240" w:lineRule="auto"/>
      </w:pPr>
      <w:r>
        <w:separator/>
      </w:r>
    </w:p>
  </w:footnote>
  <w:footnote w:type="continuationSeparator" w:id="0">
    <w:p w:rsidR="00D65EEF" w:rsidRDefault="00D65EEF" w:rsidP="00D65EEF">
      <w:pPr>
        <w:spacing w:after="0" w:line="240" w:lineRule="auto"/>
      </w:pPr>
      <w:r>
        <w:continuationSeparator/>
      </w:r>
    </w:p>
  </w:footnote>
  <w:footnote w:type="continuationNotice" w:id="1">
    <w:p w:rsidR="00005ADC" w:rsidRDefault="00005A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ADC" w:rsidRDefault="00005A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7EA"/>
    <w:multiLevelType w:val="hybridMultilevel"/>
    <w:tmpl w:val="0CD47652"/>
    <w:lvl w:ilvl="0" w:tplc="8B1E96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2890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DCD1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9CFC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E67E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C25E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54E3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E284B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BC6E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FEB5DA6"/>
    <w:multiLevelType w:val="hybridMultilevel"/>
    <w:tmpl w:val="D0C6C7DA"/>
    <w:lvl w:ilvl="0" w:tplc="9D8EFA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8806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54D3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E86A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EC9B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1AFD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8E96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544E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1259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C316F39"/>
    <w:multiLevelType w:val="hybridMultilevel"/>
    <w:tmpl w:val="3B1860EE"/>
    <w:lvl w:ilvl="0" w:tplc="E8D0FC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806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04D9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F237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BE14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761F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AC14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302B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12F6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D2909F0"/>
    <w:multiLevelType w:val="hybridMultilevel"/>
    <w:tmpl w:val="81CCF07A"/>
    <w:lvl w:ilvl="0" w:tplc="CDDC0E3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190D86"/>
    <w:multiLevelType w:val="hybridMultilevel"/>
    <w:tmpl w:val="FD1A9BEC"/>
    <w:lvl w:ilvl="0" w:tplc="F36CFE78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60D4A"/>
    <w:multiLevelType w:val="hybridMultilevel"/>
    <w:tmpl w:val="005ACA7A"/>
    <w:lvl w:ilvl="0" w:tplc="52ECAE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DEAF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086E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CC0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4833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56D3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5891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408A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8EAC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B6017DF"/>
    <w:multiLevelType w:val="hybridMultilevel"/>
    <w:tmpl w:val="117ACE2E"/>
    <w:lvl w:ilvl="0" w:tplc="5816DD6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A005B"/>
    <w:multiLevelType w:val="hybridMultilevel"/>
    <w:tmpl w:val="A19A229C"/>
    <w:lvl w:ilvl="0" w:tplc="F3B859C0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CA"/>
    <w:rsid w:val="00005ADC"/>
    <w:rsid w:val="000935C0"/>
    <w:rsid w:val="00184E15"/>
    <w:rsid w:val="001858E9"/>
    <w:rsid w:val="001E044B"/>
    <w:rsid w:val="0023325B"/>
    <w:rsid w:val="002A4D99"/>
    <w:rsid w:val="002D7FB7"/>
    <w:rsid w:val="002F752A"/>
    <w:rsid w:val="00314D13"/>
    <w:rsid w:val="00380BCC"/>
    <w:rsid w:val="003B1B6D"/>
    <w:rsid w:val="004854F3"/>
    <w:rsid w:val="004E6245"/>
    <w:rsid w:val="006B0949"/>
    <w:rsid w:val="006D63A6"/>
    <w:rsid w:val="008B24CA"/>
    <w:rsid w:val="009078C0"/>
    <w:rsid w:val="0091345E"/>
    <w:rsid w:val="00925F25"/>
    <w:rsid w:val="009A1B21"/>
    <w:rsid w:val="009F39D2"/>
    <w:rsid w:val="00B00154"/>
    <w:rsid w:val="00BA798A"/>
    <w:rsid w:val="00BD2038"/>
    <w:rsid w:val="00CA24A3"/>
    <w:rsid w:val="00CD32E4"/>
    <w:rsid w:val="00CF7EDD"/>
    <w:rsid w:val="00D65EEF"/>
    <w:rsid w:val="00DC647F"/>
    <w:rsid w:val="00E2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2145"/>
  <w15:chartTrackingRefBased/>
  <w15:docId w15:val="{083A24C2-90CB-41A4-9924-028100D3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4C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65E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5E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5EE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5E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E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E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5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ADC"/>
  </w:style>
  <w:style w:type="paragraph" w:styleId="Footer">
    <w:name w:val="footer"/>
    <w:basedOn w:val="Normal"/>
    <w:link w:val="FooterChar"/>
    <w:uiPriority w:val="99"/>
    <w:unhideWhenUsed/>
    <w:rsid w:val="00005A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4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8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1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19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9752B-7EDB-471A-80AF-A34E99F0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Livinus Felix Bassey</cp:lastModifiedBy>
  <cp:revision>3</cp:revision>
  <cp:lastPrinted>2017-01-05T23:11:00Z</cp:lastPrinted>
  <dcterms:created xsi:type="dcterms:W3CDTF">2018-01-29T11:54:00Z</dcterms:created>
  <dcterms:modified xsi:type="dcterms:W3CDTF">2018-01-29T14:45:00Z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-1452897071</vt:i4>
  </property>
</Properties>
</file>